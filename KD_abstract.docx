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79" w:rsidRDefault="00CA2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Comparison of Initial Therapy of Intravenous Immunoglobulin (IVIG) versus IVIG Plus </w:t>
      </w:r>
      <w:r w:rsidR="004E3379" w:rsidRPr="005A7122">
        <w:rPr>
          <w:rFonts w:ascii="Times New Roman" w:hAnsi="Times New Roman" w:cs="Times New Roman"/>
          <w:b/>
          <w:sz w:val="24"/>
          <w:szCs w:val="24"/>
        </w:rPr>
        <w:t>Infliximab</w:t>
      </w:r>
      <w:r w:rsidR="0068053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in KD Patients Presenting with Coronary Artery Lesions </w:t>
      </w:r>
      <w:r w:rsidR="0068053F">
        <w:rPr>
          <w:rFonts w:ascii="Times New Roman" w:hAnsi="Times New Roman" w:cs="Times New Roman"/>
          <w:sz w:val="24"/>
          <w:szCs w:val="24"/>
        </w:rPr>
        <w:t>Pei-Ni Jone, MD¹, Heather Heizer PA², Marsha Anderson MD², Mary P Glode MD², Matt</w:t>
      </w:r>
      <w:r w:rsidR="00D668FC">
        <w:rPr>
          <w:rFonts w:ascii="Times New Roman" w:hAnsi="Times New Roman" w:cs="Times New Roman"/>
          <w:sz w:val="24"/>
          <w:szCs w:val="24"/>
        </w:rPr>
        <w:t>hew</w:t>
      </w:r>
      <w:r w:rsidR="0068053F">
        <w:rPr>
          <w:rFonts w:ascii="Times New Roman" w:hAnsi="Times New Roman" w:cs="Times New Roman"/>
          <w:sz w:val="24"/>
          <w:szCs w:val="24"/>
        </w:rPr>
        <w:t xml:space="preserve"> J. Mulvahill MS³, Samuel </w:t>
      </w:r>
      <w:r w:rsidR="002009F7">
        <w:rPr>
          <w:rFonts w:ascii="Times New Roman" w:hAnsi="Times New Roman" w:cs="Times New Roman"/>
          <w:sz w:val="24"/>
          <w:szCs w:val="24"/>
        </w:rPr>
        <w:t xml:space="preserve">R. </w:t>
      </w:r>
      <w:r w:rsidR="0068053F">
        <w:rPr>
          <w:rFonts w:ascii="Times New Roman" w:hAnsi="Times New Roman" w:cs="Times New Roman"/>
          <w:sz w:val="24"/>
          <w:szCs w:val="24"/>
        </w:rPr>
        <w:t>Dominguez, MD</w:t>
      </w:r>
      <w:r w:rsidR="002009F7">
        <w:rPr>
          <w:rFonts w:ascii="Times New Roman" w:hAnsi="Times New Roman" w:cs="Times New Roman"/>
          <w:sz w:val="24"/>
          <w:szCs w:val="24"/>
        </w:rPr>
        <w:t>, PhD</w:t>
      </w:r>
      <w:r w:rsidR="0068053F">
        <w:rPr>
          <w:rFonts w:ascii="Times New Roman" w:hAnsi="Times New Roman" w:cs="Times New Roman"/>
          <w:sz w:val="24"/>
          <w:szCs w:val="24"/>
        </w:rPr>
        <w:t>²</w:t>
      </w:r>
    </w:p>
    <w:p w:rsidR="0068053F" w:rsidRPr="003A6FBA" w:rsidRDefault="0068053F" w:rsidP="00680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sz w:val="24"/>
          <w:szCs w:val="24"/>
        </w:rPr>
        <w:t>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Pediatric Cardiology, Children’s Hospital Colorado, University of Colorado School of Medicine, Aurora, Colorado</w:t>
      </w:r>
    </w:p>
    <w:p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FBA"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  <w:t>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Pediatric Infectious Disease, Children’s Hospital Colorado, University of Colorado School of Medicine, Aurora, Colorado</w:t>
      </w:r>
    </w:p>
    <w:p w:rsidR="0068053F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³ </w:t>
      </w:r>
      <w:r w:rsidRPr="003A6FBA">
        <w:rPr>
          <w:rFonts w:ascii="Times New Roman" w:eastAsia="Times New Roman" w:hAnsi="Times New Roman" w:cs="Times New Roman"/>
          <w:sz w:val="24"/>
          <w:szCs w:val="24"/>
        </w:rPr>
        <w:t>Biostatistics and Informatics, Colorado School of Public Health, University of Colorado, Denver, Colorado</w:t>
      </w:r>
    </w:p>
    <w:p w:rsidR="0068053F" w:rsidRPr="003A6FBA" w:rsidRDefault="0068053F" w:rsidP="0068053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4"/>
          <w:sz w:val="24"/>
          <w:szCs w:val="24"/>
        </w:rPr>
      </w:pPr>
    </w:p>
    <w:p w:rsidR="004E3379" w:rsidRDefault="004E3379">
      <w:pPr>
        <w:rPr>
          <w:rFonts w:ascii="Times New Roman" w:hAnsi="Times New Roman" w:cs="Times New Roman"/>
          <w:sz w:val="24"/>
          <w:szCs w:val="24"/>
        </w:rPr>
      </w:pPr>
      <w:r w:rsidRPr="00EE2009">
        <w:rPr>
          <w:rFonts w:ascii="Times New Roman" w:hAnsi="Times New Roman" w:cs="Times New Roman"/>
          <w:b/>
          <w:sz w:val="24"/>
          <w:szCs w:val="24"/>
        </w:rPr>
        <w:t>Background:</w:t>
      </w:r>
      <w:r w:rsidR="002055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9258DA" w:rsidRPr="009258DA">
        <w:rPr>
          <w:rFonts w:ascii="Times New Roman" w:hAnsi="Times New Roman" w:cs="Times New Roman"/>
          <w:sz w:val="24"/>
          <w:szCs w:val="24"/>
        </w:rPr>
        <w:t>We previously</w:t>
      </w:r>
      <w:r w:rsid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20552F" w:rsidRPr="009258DA">
        <w:rPr>
          <w:rFonts w:ascii="Times New Roman" w:hAnsi="Times New Roman" w:cs="Times New Roman"/>
          <w:sz w:val="24"/>
          <w:szCs w:val="24"/>
        </w:rPr>
        <w:t xml:space="preserve">demonstrated that eighty percent of children with Kawasaki Disease who develop coronary artery lesions have them present at time of diagnosis.  We </w:t>
      </w:r>
      <w:bookmarkStart w:id="0" w:name="_GoBack"/>
      <w:bookmarkEnd w:id="0"/>
      <w:r w:rsidR="0020552F" w:rsidRPr="009258DA">
        <w:rPr>
          <w:rFonts w:ascii="Times New Roman" w:hAnsi="Times New Roman" w:cs="Times New Roman"/>
          <w:sz w:val="24"/>
          <w:szCs w:val="24"/>
        </w:rPr>
        <w:t xml:space="preserve">postulated that these children represent a “high risk” group that may benefit from more aggressive initial therapy.  </w:t>
      </w:r>
      <w:r w:rsidRPr="009258DA">
        <w:rPr>
          <w:rFonts w:ascii="Times New Roman" w:hAnsi="Times New Roman" w:cs="Times New Roman"/>
          <w:sz w:val="24"/>
          <w:szCs w:val="24"/>
        </w:rPr>
        <w:t xml:space="preserve">  </w:t>
      </w:r>
      <w:r w:rsidR="00EE2009" w:rsidRPr="009258DA">
        <w:rPr>
          <w:rFonts w:ascii="Times New Roman" w:hAnsi="Times New Roman" w:cs="Times New Roman"/>
          <w:sz w:val="24"/>
          <w:szCs w:val="24"/>
        </w:rPr>
        <w:t>Infliximab has been shown to decrease inflammation in KD patients</w:t>
      </w:r>
      <w:r w:rsidRP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EE2009" w:rsidRPr="009258DA">
        <w:rPr>
          <w:rFonts w:ascii="Times New Roman" w:hAnsi="Times New Roman" w:cs="Times New Roman"/>
          <w:sz w:val="24"/>
          <w:szCs w:val="24"/>
        </w:rPr>
        <w:t xml:space="preserve">when added to </w:t>
      </w:r>
      <w:r w:rsidR="00B743E0" w:rsidRPr="009258DA">
        <w:rPr>
          <w:rFonts w:ascii="Times New Roman" w:hAnsi="Times New Roman" w:cs="Times New Roman"/>
          <w:sz w:val="24"/>
          <w:szCs w:val="24"/>
        </w:rPr>
        <w:t>standard therapy</w:t>
      </w:r>
      <w:r w:rsidR="0068053F" w:rsidRPr="009258DA">
        <w:rPr>
          <w:rFonts w:ascii="Times New Roman" w:hAnsi="Times New Roman" w:cs="Times New Roman"/>
          <w:sz w:val="24"/>
          <w:szCs w:val="24"/>
        </w:rPr>
        <w:t xml:space="preserve">.  </w:t>
      </w:r>
      <w:r w:rsidR="0020552F" w:rsidRPr="009258DA">
        <w:rPr>
          <w:rFonts w:ascii="Times New Roman" w:hAnsi="Times New Roman" w:cs="Times New Roman"/>
          <w:sz w:val="24"/>
          <w:szCs w:val="24"/>
        </w:rPr>
        <w:t>Therefore, w</w:t>
      </w:r>
      <w:r w:rsidR="0068053F" w:rsidRPr="009258DA">
        <w:rPr>
          <w:rFonts w:ascii="Times New Roman" w:hAnsi="Times New Roman" w:cs="Times New Roman"/>
          <w:sz w:val="24"/>
          <w:szCs w:val="24"/>
        </w:rPr>
        <w:t xml:space="preserve">e compared IVIG alone </w:t>
      </w:r>
      <w:r w:rsidR="00EE2009" w:rsidRPr="009258DA">
        <w:rPr>
          <w:rFonts w:ascii="Times New Roman" w:hAnsi="Times New Roman" w:cs="Times New Roman"/>
          <w:sz w:val="24"/>
          <w:szCs w:val="24"/>
        </w:rPr>
        <w:t>with IVIG plus infliximab as an initial treatment in</w:t>
      </w:r>
      <w:r w:rsidR="00EE2009">
        <w:rPr>
          <w:rFonts w:ascii="Times New Roman" w:hAnsi="Times New Roman" w:cs="Times New Roman"/>
          <w:sz w:val="24"/>
          <w:szCs w:val="24"/>
        </w:rPr>
        <w:t xml:space="preserve"> KD patients with </w:t>
      </w:r>
      <w:r w:rsidR="00CA2FDF">
        <w:rPr>
          <w:rFonts w:ascii="Times New Roman" w:hAnsi="Times New Roman" w:cs="Times New Roman"/>
          <w:sz w:val="24"/>
          <w:szCs w:val="24"/>
        </w:rPr>
        <w:t xml:space="preserve">CAL </w:t>
      </w:r>
      <w:r w:rsidR="00EE2009">
        <w:rPr>
          <w:rFonts w:ascii="Times New Roman" w:hAnsi="Times New Roman" w:cs="Times New Roman"/>
          <w:sz w:val="24"/>
          <w:szCs w:val="24"/>
        </w:rPr>
        <w:t xml:space="preserve">to reduce </w:t>
      </w:r>
      <w:r w:rsidR="00581A5C">
        <w:rPr>
          <w:rFonts w:ascii="Times New Roman" w:hAnsi="Times New Roman" w:cs="Times New Roman"/>
          <w:sz w:val="24"/>
          <w:szCs w:val="24"/>
        </w:rPr>
        <w:t>IVIG resistance and to evaluate coronary artery changes between groups</w:t>
      </w:r>
      <w:r w:rsidR="00EE2009">
        <w:rPr>
          <w:rFonts w:ascii="Times New Roman" w:hAnsi="Times New Roman" w:cs="Times New Roman"/>
          <w:sz w:val="24"/>
          <w:szCs w:val="24"/>
        </w:rPr>
        <w:t>.</w:t>
      </w:r>
    </w:p>
    <w:p w:rsidR="00EE2009" w:rsidRDefault="00EE2009">
      <w:pPr>
        <w:rPr>
          <w:rFonts w:ascii="Times New Roman" w:hAnsi="Times New Roman" w:cs="Times New Roman"/>
          <w:sz w:val="24"/>
          <w:szCs w:val="24"/>
        </w:rPr>
      </w:pPr>
      <w:r w:rsidRPr="005A7122">
        <w:rPr>
          <w:rFonts w:ascii="Times New Roman" w:hAnsi="Times New Roman" w:cs="Times New Roman"/>
          <w:b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 KD patients were retrospectively reviewed from 2009 to 2016.  </w:t>
      </w:r>
      <w:r w:rsidR="00820097">
        <w:rPr>
          <w:rFonts w:ascii="Times New Roman" w:hAnsi="Times New Roman" w:cs="Times New Roman"/>
          <w:sz w:val="24"/>
          <w:szCs w:val="24"/>
        </w:rPr>
        <w:t>CA</w:t>
      </w:r>
      <w:r w:rsidR="00CA2FDF">
        <w:rPr>
          <w:rFonts w:ascii="Times New Roman" w:hAnsi="Times New Roman" w:cs="Times New Roman"/>
          <w:sz w:val="24"/>
          <w:szCs w:val="24"/>
        </w:rPr>
        <w:t>Ls were</w:t>
      </w:r>
      <w:r w:rsidR="00820097">
        <w:rPr>
          <w:rFonts w:ascii="Times New Roman" w:hAnsi="Times New Roman" w:cs="Times New Roman"/>
          <w:sz w:val="24"/>
          <w:szCs w:val="24"/>
        </w:rPr>
        <w:t xml:space="preserve"> defined as LAD and RCA_ z-score</w:t>
      </w:r>
      <w:r w:rsidR="00CA2FDF">
        <w:rPr>
          <w:rFonts w:ascii="Times New Roman" w:hAnsi="Times New Roman" w:cs="Times New Roman"/>
          <w:sz w:val="24"/>
          <w:szCs w:val="24"/>
        </w:rPr>
        <w:t xml:space="preserve">s </w:t>
      </w:r>
      <w:r w:rsidR="00CA2FDF" w:rsidRPr="009258DA">
        <w:rPr>
          <w:rFonts w:ascii="Times New Roman" w:hAnsi="Times New Roman" w:cs="Times New Roman"/>
          <w:sz w:val="24"/>
          <w:szCs w:val="24"/>
          <w:u w:val="single"/>
        </w:rPr>
        <w:t>&gt;</w:t>
      </w:r>
      <w:r w:rsidR="00820097">
        <w:rPr>
          <w:rFonts w:ascii="Times New Roman" w:hAnsi="Times New Roman" w:cs="Times New Roman"/>
          <w:sz w:val="24"/>
          <w:szCs w:val="24"/>
        </w:rPr>
        <w:t xml:space="preserve"> 2.5.  </w:t>
      </w:r>
      <w:r>
        <w:rPr>
          <w:rFonts w:ascii="Times New Roman" w:hAnsi="Times New Roman" w:cs="Times New Roman"/>
          <w:sz w:val="24"/>
          <w:szCs w:val="24"/>
        </w:rPr>
        <w:t xml:space="preserve">KD patients with </w:t>
      </w:r>
      <w:r w:rsidR="00820097">
        <w:rPr>
          <w:rFonts w:ascii="Times New Roman" w:hAnsi="Times New Roman" w:cs="Times New Roman"/>
          <w:sz w:val="24"/>
          <w:szCs w:val="24"/>
        </w:rPr>
        <w:t xml:space="preserve">CALs on initial ECHO who were treated with IVIG alone were compared with those who were treated with IVIG and infliximab.  </w:t>
      </w:r>
      <w:r>
        <w:rPr>
          <w:rFonts w:ascii="Times New Roman" w:hAnsi="Times New Roman" w:cs="Times New Roman"/>
          <w:sz w:val="24"/>
          <w:szCs w:val="24"/>
        </w:rPr>
        <w:t>.  .</w:t>
      </w:r>
      <w:r w:rsidR="00A227EF">
        <w:rPr>
          <w:rFonts w:ascii="Times New Roman" w:hAnsi="Times New Roman" w:cs="Times New Roman"/>
          <w:sz w:val="24"/>
          <w:szCs w:val="24"/>
        </w:rPr>
        <w:t xml:space="preserve">  Clinical characteristics, length of </w:t>
      </w:r>
      <w:proofErr w:type="spellStart"/>
      <w:r w:rsidR="00A227EF">
        <w:rPr>
          <w:rFonts w:ascii="Times New Roman" w:hAnsi="Times New Roman" w:cs="Times New Roman"/>
          <w:sz w:val="24"/>
          <w:szCs w:val="24"/>
        </w:rPr>
        <w:t>stay</w:t>
      </w:r>
      <w:proofErr w:type="gramStart"/>
      <w:r w:rsidR="00A227EF">
        <w:rPr>
          <w:rFonts w:ascii="Times New Roman" w:hAnsi="Times New Roman" w:cs="Times New Roman"/>
          <w:sz w:val="24"/>
          <w:szCs w:val="24"/>
        </w:rPr>
        <w:t>,</w:t>
      </w:r>
      <w:r w:rsidR="009152E3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="009152E3">
        <w:rPr>
          <w:rFonts w:ascii="Times New Roman" w:hAnsi="Times New Roman" w:cs="Times New Roman"/>
          <w:sz w:val="24"/>
          <w:szCs w:val="24"/>
        </w:rPr>
        <w:t xml:space="preserve"> </w:t>
      </w:r>
      <w:r w:rsidR="00A227EF">
        <w:rPr>
          <w:rFonts w:ascii="Times New Roman" w:hAnsi="Times New Roman" w:cs="Times New Roman"/>
          <w:sz w:val="24"/>
          <w:szCs w:val="24"/>
        </w:rPr>
        <w:t xml:space="preserve"> requirement of additional therapy were compared between groups using chi-squared test and Fischer’s exact tests.  </w:t>
      </w:r>
      <w:r w:rsidR="000422C9">
        <w:rPr>
          <w:rFonts w:ascii="Times New Roman" w:hAnsi="Times New Roman" w:cs="Times New Roman"/>
          <w:sz w:val="24"/>
          <w:szCs w:val="24"/>
        </w:rPr>
        <w:t xml:space="preserve">Effect of treatment on </w:t>
      </w:r>
      <w:r w:rsidR="009152E3">
        <w:rPr>
          <w:rFonts w:ascii="Times New Roman" w:hAnsi="Times New Roman" w:cs="Times New Roman"/>
          <w:sz w:val="24"/>
          <w:szCs w:val="24"/>
        </w:rPr>
        <w:t xml:space="preserve">CALs </w:t>
      </w:r>
      <w:r w:rsidR="00A227EF">
        <w:rPr>
          <w:rFonts w:ascii="Times New Roman" w:hAnsi="Times New Roman" w:cs="Times New Roman"/>
          <w:sz w:val="24"/>
          <w:szCs w:val="24"/>
        </w:rPr>
        <w:t xml:space="preserve">between groups </w:t>
      </w:r>
      <w:r w:rsidR="009152E3">
        <w:rPr>
          <w:rFonts w:ascii="Times New Roman" w:hAnsi="Times New Roman" w:cs="Times New Roman"/>
          <w:sz w:val="24"/>
          <w:szCs w:val="24"/>
        </w:rPr>
        <w:t xml:space="preserve">was </w:t>
      </w:r>
      <w:r w:rsidR="00A227EF">
        <w:rPr>
          <w:rFonts w:ascii="Times New Roman" w:hAnsi="Times New Roman" w:cs="Times New Roman"/>
          <w:sz w:val="24"/>
          <w:szCs w:val="24"/>
        </w:rPr>
        <w:t>ass</w:t>
      </w:r>
      <w:r w:rsidR="000422C9">
        <w:rPr>
          <w:rFonts w:ascii="Times New Roman" w:hAnsi="Times New Roman" w:cs="Times New Roman"/>
          <w:sz w:val="24"/>
          <w:szCs w:val="24"/>
        </w:rPr>
        <w:t>essed using linear mixed models at three time points:  baseline</w:t>
      </w:r>
      <w:r w:rsidR="008D0D5A">
        <w:rPr>
          <w:rFonts w:ascii="Times New Roman" w:hAnsi="Times New Roman" w:cs="Times New Roman"/>
          <w:sz w:val="24"/>
          <w:szCs w:val="24"/>
        </w:rPr>
        <w:t>, 2 weeks, and 6 weeks</w:t>
      </w:r>
      <w:r w:rsidR="000422C9">
        <w:rPr>
          <w:rFonts w:ascii="Times New Roman" w:hAnsi="Times New Roman" w:cs="Times New Roman"/>
          <w:sz w:val="24"/>
          <w:szCs w:val="24"/>
        </w:rPr>
        <w:t xml:space="preserve"> post treatment.</w:t>
      </w:r>
    </w:p>
    <w:p w:rsidR="007576B1" w:rsidRDefault="00A227EF" w:rsidP="00581A5C">
      <w:pPr>
        <w:rPr>
          <w:rFonts w:ascii="Times New Roman" w:hAnsi="Times New Roman" w:cs="Times New Roman"/>
          <w:sz w:val="24"/>
          <w:szCs w:val="24"/>
        </w:rPr>
      </w:pPr>
      <w:r w:rsidRPr="00581A5C">
        <w:rPr>
          <w:rFonts w:ascii="Times New Roman" w:hAnsi="Times New Roman" w:cs="Times New Roman"/>
          <w:b/>
          <w:sz w:val="24"/>
          <w:szCs w:val="24"/>
        </w:rPr>
        <w:t>Results:</w:t>
      </w:r>
      <w:r w:rsidR="007576B1">
        <w:rPr>
          <w:rFonts w:ascii="Times New Roman" w:hAnsi="Times New Roman" w:cs="Times New Roman"/>
          <w:sz w:val="24"/>
          <w:szCs w:val="24"/>
        </w:rPr>
        <w:t xml:space="preserve"> </w:t>
      </w:r>
      <w:r w:rsidR="00581A5C">
        <w:rPr>
          <w:rFonts w:ascii="Times New Roman" w:hAnsi="Times New Roman" w:cs="Times New Roman"/>
          <w:sz w:val="24"/>
          <w:szCs w:val="24"/>
        </w:rPr>
        <w:t xml:space="preserve">34 KD </w:t>
      </w:r>
      <w:r w:rsidR="002009F7">
        <w:rPr>
          <w:rFonts w:ascii="Times New Roman" w:hAnsi="Times New Roman" w:cs="Times New Roman"/>
          <w:sz w:val="24"/>
          <w:szCs w:val="24"/>
        </w:rPr>
        <w:t xml:space="preserve">patients </w:t>
      </w:r>
      <w:r w:rsidR="00581A5C">
        <w:rPr>
          <w:rFonts w:ascii="Times New Roman" w:hAnsi="Times New Roman" w:cs="Times New Roman"/>
          <w:sz w:val="24"/>
          <w:szCs w:val="24"/>
        </w:rPr>
        <w:t>with CA</w:t>
      </w:r>
      <w:r w:rsidR="002009F7">
        <w:rPr>
          <w:rFonts w:ascii="Times New Roman" w:hAnsi="Times New Roman" w:cs="Times New Roman"/>
          <w:sz w:val="24"/>
          <w:szCs w:val="24"/>
        </w:rPr>
        <w:t>Ls were</w:t>
      </w:r>
      <w:r w:rsidR="00581A5C">
        <w:rPr>
          <w:rFonts w:ascii="Times New Roman" w:hAnsi="Times New Roman" w:cs="Times New Roman"/>
          <w:sz w:val="24"/>
          <w:szCs w:val="24"/>
        </w:rPr>
        <w:t xml:space="preserve"> treated with IVIG and 35 KD patients with </w:t>
      </w:r>
      <w:r w:rsidR="002009F7">
        <w:rPr>
          <w:rFonts w:ascii="Times New Roman" w:hAnsi="Times New Roman" w:cs="Times New Roman"/>
          <w:sz w:val="24"/>
          <w:szCs w:val="24"/>
        </w:rPr>
        <w:t xml:space="preserve">CALs were </w:t>
      </w:r>
      <w:r w:rsidR="00581A5C">
        <w:rPr>
          <w:rFonts w:ascii="Times New Roman" w:hAnsi="Times New Roman" w:cs="Times New Roman"/>
          <w:sz w:val="24"/>
          <w:szCs w:val="24"/>
        </w:rPr>
        <w:t>treated with IVIG +</w:t>
      </w:r>
      <w:r w:rsidR="009258DA">
        <w:rPr>
          <w:rFonts w:ascii="Times New Roman" w:hAnsi="Times New Roman" w:cs="Times New Roman"/>
          <w:sz w:val="24"/>
          <w:szCs w:val="24"/>
        </w:rPr>
        <w:t xml:space="preserve"> </w:t>
      </w:r>
      <w:r w:rsidR="00581A5C">
        <w:rPr>
          <w:rFonts w:ascii="Times New Roman" w:hAnsi="Times New Roman" w:cs="Times New Roman"/>
          <w:sz w:val="24"/>
          <w:szCs w:val="24"/>
        </w:rPr>
        <w:t xml:space="preserve">infliximab.  </w:t>
      </w:r>
      <w:r w:rsidR="002009F7">
        <w:rPr>
          <w:rFonts w:ascii="Times New Roman" w:hAnsi="Times New Roman" w:cs="Times New Roman"/>
          <w:sz w:val="24"/>
          <w:szCs w:val="24"/>
        </w:rPr>
        <w:t>There were no differences in p</w:t>
      </w:r>
      <w:r w:rsidR="00451E85">
        <w:rPr>
          <w:rFonts w:ascii="Times New Roman" w:hAnsi="Times New Roman" w:cs="Times New Roman"/>
          <w:sz w:val="24"/>
          <w:szCs w:val="24"/>
        </w:rPr>
        <w:t xml:space="preserve">atient clinical </w:t>
      </w:r>
      <w:r w:rsidR="009C7C57">
        <w:rPr>
          <w:rFonts w:ascii="Times New Roman" w:hAnsi="Times New Roman" w:cs="Times New Roman"/>
          <w:sz w:val="24"/>
          <w:szCs w:val="24"/>
        </w:rPr>
        <w:t xml:space="preserve">and laboratory </w:t>
      </w:r>
      <w:proofErr w:type="gramStart"/>
      <w:r w:rsidR="00451E85">
        <w:rPr>
          <w:rFonts w:ascii="Times New Roman" w:hAnsi="Times New Roman" w:cs="Times New Roman"/>
          <w:sz w:val="24"/>
          <w:szCs w:val="24"/>
        </w:rPr>
        <w:t>characteristics</w:t>
      </w:r>
      <w:proofErr w:type="gramEnd"/>
      <w:r w:rsidR="00451E85">
        <w:rPr>
          <w:rFonts w:ascii="Times New Roman" w:hAnsi="Times New Roman" w:cs="Times New Roman"/>
          <w:sz w:val="24"/>
          <w:szCs w:val="24"/>
        </w:rPr>
        <w:t xml:space="preserve"> </w:t>
      </w:r>
      <w:r w:rsidR="002009F7">
        <w:rPr>
          <w:rFonts w:ascii="Times New Roman" w:hAnsi="Times New Roman" w:cs="Times New Roman"/>
          <w:sz w:val="24"/>
          <w:szCs w:val="24"/>
        </w:rPr>
        <w:t>between the two groups (</w:t>
      </w:r>
      <w:r w:rsidR="00451E85">
        <w:rPr>
          <w:rFonts w:ascii="Times New Roman" w:hAnsi="Times New Roman" w:cs="Times New Roman"/>
          <w:sz w:val="24"/>
          <w:szCs w:val="24"/>
        </w:rPr>
        <w:t>Table 1</w:t>
      </w:r>
      <w:r w:rsidR="002009F7">
        <w:rPr>
          <w:rFonts w:ascii="Times New Roman" w:hAnsi="Times New Roman" w:cs="Times New Roman"/>
          <w:sz w:val="24"/>
          <w:szCs w:val="24"/>
        </w:rPr>
        <w:t>)</w:t>
      </w:r>
      <w:r w:rsidR="00451E85">
        <w:rPr>
          <w:rFonts w:ascii="Times New Roman" w:hAnsi="Times New Roman" w:cs="Times New Roman"/>
          <w:sz w:val="24"/>
          <w:szCs w:val="24"/>
        </w:rPr>
        <w:t xml:space="preserve">.  </w:t>
      </w:r>
      <w:r w:rsidR="00581A5C">
        <w:rPr>
          <w:rFonts w:ascii="Times New Roman" w:hAnsi="Times New Roman" w:cs="Times New Roman"/>
          <w:sz w:val="24"/>
          <w:szCs w:val="24"/>
        </w:rPr>
        <w:t xml:space="preserve">50% (17/34) of KD patients treated with IVIG required </w:t>
      </w:r>
      <w:r w:rsidR="008D0D5A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581A5C">
        <w:rPr>
          <w:rFonts w:ascii="Times New Roman" w:hAnsi="Times New Roman" w:cs="Times New Roman"/>
          <w:sz w:val="24"/>
          <w:szCs w:val="24"/>
        </w:rPr>
        <w:t>second therapy compared to 17% (6/35) of KD patients treated with IVIG + infliximab (p &lt;0.008).</w:t>
      </w:r>
      <w:r w:rsidR="009A3648">
        <w:rPr>
          <w:rFonts w:ascii="Times New Roman" w:hAnsi="Times New Roman" w:cs="Times New Roman"/>
          <w:sz w:val="24"/>
          <w:szCs w:val="24"/>
        </w:rPr>
        <w:t xml:space="preserve">  </w:t>
      </w:r>
      <w:r w:rsidR="00CA2FDF">
        <w:rPr>
          <w:rFonts w:ascii="Times New Roman" w:hAnsi="Times New Roman" w:cs="Times New Roman"/>
          <w:sz w:val="24"/>
          <w:szCs w:val="24"/>
        </w:rPr>
        <w:t xml:space="preserve">There was a non-statistically significant trend towards shorter length of stay </w:t>
      </w:r>
      <w:r w:rsidR="00097EEE">
        <w:rPr>
          <w:rFonts w:ascii="Times New Roman" w:hAnsi="Times New Roman" w:cs="Times New Roman"/>
          <w:sz w:val="24"/>
          <w:szCs w:val="24"/>
        </w:rPr>
        <w:t xml:space="preserve">(3.86 </w:t>
      </w:r>
      <w:proofErr w:type="spellStart"/>
      <w:r w:rsidR="00097EEE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097EEE">
        <w:rPr>
          <w:rFonts w:ascii="Times New Roman" w:hAnsi="Times New Roman" w:cs="Times New Roman"/>
          <w:sz w:val="24"/>
          <w:szCs w:val="24"/>
        </w:rPr>
        <w:t xml:space="preserve"> 5.94 days) </w:t>
      </w:r>
      <w:r w:rsidR="00CA2FDF">
        <w:rPr>
          <w:rFonts w:ascii="Times New Roman" w:hAnsi="Times New Roman" w:cs="Times New Roman"/>
          <w:sz w:val="24"/>
          <w:szCs w:val="24"/>
        </w:rPr>
        <w:t xml:space="preserve">in </w:t>
      </w:r>
      <w:r w:rsidR="00097EEE">
        <w:rPr>
          <w:rFonts w:ascii="Times New Roman" w:hAnsi="Times New Roman" w:cs="Times New Roman"/>
          <w:sz w:val="24"/>
          <w:szCs w:val="24"/>
        </w:rPr>
        <w:t xml:space="preserve">the IVIG + infliximab group.  </w:t>
      </w:r>
      <w:r w:rsidR="008D0D5A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B743E0">
        <w:rPr>
          <w:rFonts w:ascii="Times New Roman" w:hAnsi="Times New Roman" w:cs="Times New Roman"/>
          <w:sz w:val="24"/>
          <w:szCs w:val="24"/>
        </w:rPr>
        <w:t>no significant difference</w:t>
      </w:r>
      <w:r w:rsidR="002009F7">
        <w:rPr>
          <w:rFonts w:ascii="Times New Roman" w:hAnsi="Times New Roman" w:cs="Times New Roman"/>
          <w:sz w:val="24"/>
          <w:szCs w:val="24"/>
        </w:rPr>
        <w:t>s</w:t>
      </w:r>
      <w:r w:rsidR="00B743E0">
        <w:rPr>
          <w:rFonts w:ascii="Times New Roman" w:hAnsi="Times New Roman" w:cs="Times New Roman"/>
          <w:sz w:val="24"/>
          <w:szCs w:val="24"/>
        </w:rPr>
        <w:t xml:space="preserve"> between treatment groups for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  <w:r w:rsidR="00097EEE">
        <w:rPr>
          <w:rFonts w:ascii="Times New Roman" w:hAnsi="Times New Roman" w:cs="Times New Roman"/>
          <w:sz w:val="24"/>
          <w:szCs w:val="24"/>
        </w:rPr>
        <w:t xml:space="preserve">resolution of </w:t>
      </w:r>
      <w:r w:rsidR="008D0D5A">
        <w:rPr>
          <w:rFonts w:ascii="Times New Roman" w:hAnsi="Times New Roman" w:cs="Times New Roman"/>
          <w:sz w:val="24"/>
          <w:szCs w:val="24"/>
        </w:rPr>
        <w:t>CA</w:t>
      </w:r>
      <w:r w:rsidR="002009F7">
        <w:rPr>
          <w:rFonts w:ascii="Times New Roman" w:hAnsi="Times New Roman" w:cs="Times New Roman"/>
          <w:sz w:val="24"/>
          <w:szCs w:val="24"/>
        </w:rPr>
        <w:t>Ls</w:t>
      </w:r>
      <w:r w:rsidR="00097EEE">
        <w:rPr>
          <w:rFonts w:ascii="Times New Roman" w:hAnsi="Times New Roman" w:cs="Times New Roman"/>
          <w:sz w:val="24"/>
          <w:szCs w:val="24"/>
        </w:rPr>
        <w:t xml:space="preserve"> or fall in CRP.</w:t>
      </w:r>
      <w:r w:rsidR="008D0D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03D6" w:rsidRDefault="009603D6" w:rsidP="00581A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1:  Patient Clinical Characteristics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3D6" w:rsidTr="009603D6">
        <w:tc>
          <w:tcPr>
            <w:tcW w:w="2337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(n = 34)</w:t>
            </w:r>
          </w:p>
        </w:tc>
        <w:tc>
          <w:tcPr>
            <w:tcW w:w="2338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IVIG + Infliximab (n = 35</w:t>
            </w:r>
          </w:p>
        </w:tc>
        <w:tc>
          <w:tcPr>
            <w:tcW w:w="2338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9603D6" w:rsidTr="009603D6">
        <w:tc>
          <w:tcPr>
            <w:tcW w:w="2337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Gender (male/female)</w:t>
            </w:r>
          </w:p>
        </w:tc>
        <w:tc>
          <w:tcPr>
            <w:tcW w:w="2337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28/6</w:t>
            </w:r>
          </w:p>
        </w:tc>
        <w:tc>
          <w:tcPr>
            <w:tcW w:w="2338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26/9</w:t>
            </w:r>
          </w:p>
        </w:tc>
        <w:tc>
          <w:tcPr>
            <w:tcW w:w="2338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  <w:r w:rsidR="0055600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9603D6" w:rsidTr="009603D6">
        <w:tc>
          <w:tcPr>
            <w:tcW w:w="2337" w:type="dxa"/>
          </w:tcPr>
          <w:p w:rsidR="009603D6" w:rsidRDefault="009603D6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Age </w:t>
            </w:r>
            <w:r w:rsidR="00034A6B">
              <w:rPr>
                <w:rFonts w:ascii="Times New Roman" w:hAnsi="Times New Roman" w:cs="Times New Roman"/>
                <w:sz w:val="24"/>
                <w:szCs w:val="24"/>
              </w:rPr>
              <w:t>≥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year old</w:t>
            </w:r>
          </w:p>
        </w:tc>
        <w:tc>
          <w:tcPr>
            <w:tcW w:w="2337" w:type="dxa"/>
          </w:tcPr>
          <w:p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 (82%)</w:t>
            </w:r>
          </w:p>
        </w:tc>
        <w:tc>
          <w:tcPr>
            <w:tcW w:w="2338" w:type="dxa"/>
          </w:tcPr>
          <w:p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 (63%)</w:t>
            </w:r>
          </w:p>
        </w:tc>
        <w:tc>
          <w:tcPr>
            <w:tcW w:w="2338" w:type="dxa"/>
          </w:tcPr>
          <w:p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</w:t>
            </w:r>
          </w:p>
        </w:tc>
      </w:tr>
      <w:tr w:rsidR="009603D6" w:rsidTr="009603D6">
        <w:tc>
          <w:tcPr>
            <w:tcW w:w="2337" w:type="dxa"/>
          </w:tcPr>
          <w:p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Age &lt; 1 year old</w:t>
            </w:r>
          </w:p>
        </w:tc>
        <w:tc>
          <w:tcPr>
            <w:tcW w:w="2337" w:type="dxa"/>
          </w:tcPr>
          <w:p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(18%)</w:t>
            </w:r>
          </w:p>
        </w:tc>
        <w:tc>
          <w:tcPr>
            <w:tcW w:w="2338" w:type="dxa"/>
          </w:tcPr>
          <w:p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 (37%)</w:t>
            </w:r>
          </w:p>
        </w:tc>
        <w:tc>
          <w:tcPr>
            <w:tcW w:w="2338" w:type="dxa"/>
          </w:tcPr>
          <w:p w:rsidR="009603D6" w:rsidRDefault="00034A6B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</w:t>
            </w:r>
          </w:p>
        </w:tc>
      </w:tr>
      <w:tr w:rsidR="009603D6" w:rsidTr="009603D6">
        <w:tc>
          <w:tcPr>
            <w:tcW w:w="2337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Complete Symptoms (≥ 4)</w:t>
            </w:r>
          </w:p>
        </w:tc>
        <w:tc>
          <w:tcPr>
            <w:tcW w:w="2337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 (62%)</w:t>
            </w:r>
          </w:p>
        </w:tc>
        <w:tc>
          <w:tcPr>
            <w:tcW w:w="2338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 (55%)</w:t>
            </w:r>
          </w:p>
        </w:tc>
        <w:tc>
          <w:tcPr>
            <w:tcW w:w="2338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0.59</w:t>
            </w:r>
          </w:p>
        </w:tc>
      </w:tr>
      <w:tr w:rsidR="009603D6" w:rsidTr="009603D6">
        <w:tc>
          <w:tcPr>
            <w:tcW w:w="2337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Day of illness treated</w:t>
            </w:r>
          </w:p>
        </w:tc>
        <w:tc>
          <w:tcPr>
            <w:tcW w:w="2337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8.09 ± 4.26</w:t>
            </w:r>
          </w:p>
        </w:tc>
        <w:tc>
          <w:tcPr>
            <w:tcW w:w="2338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9.29 ± 6.69</w:t>
            </w:r>
          </w:p>
        </w:tc>
        <w:tc>
          <w:tcPr>
            <w:tcW w:w="2338" w:type="dxa"/>
          </w:tcPr>
          <w:p w:rsidR="009603D6" w:rsidRDefault="00556003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0.37</w:t>
            </w:r>
          </w:p>
        </w:tc>
      </w:tr>
      <w:tr w:rsidR="009603D6" w:rsidTr="009603D6">
        <w:tc>
          <w:tcPr>
            <w:tcW w:w="2337" w:type="dxa"/>
          </w:tcPr>
          <w:p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Admit to PICU</w:t>
            </w:r>
          </w:p>
        </w:tc>
        <w:tc>
          <w:tcPr>
            <w:tcW w:w="2337" w:type="dxa"/>
          </w:tcPr>
          <w:p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(15%)</w:t>
            </w:r>
          </w:p>
        </w:tc>
        <w:tc>
          <w:tcPr>
            <w:tcW w:w="2338" w:type="dxa"/>
          </w:tcPr>
          <w:p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(17%)</w:t>
            </w:r>
          </w:p>
        </w:tc>
        <w:tc>
          <w:tcPr>
            <w:tcW w:w="2338" w:type="dxa"/>
          </w:tcPr>
          <w:p w:rsidR="009603D6" w:rsidRDefault="00F41404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CRP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12.52 ± 8.81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13.43 ± 11.23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0.71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ESR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64.94 ± 29.52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58.71 ± 28.05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0.38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WBC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15.24 ± 5.45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15.21 ± 4.54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Hgb</w:t>
            </w:r>
            <w:proofErr w:type="spellEnd"/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11.60 ± 1.57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10.95 ± 1.79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Platelets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364.71 ± 113.62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429.43 ± 170.13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Albumin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3.31 ± 0.65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3.32 ± 0.63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0.92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55.03 ± 50.25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51.99 ± 39.91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0.79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57.03 ± 56.89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53.79 ± 35.03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0.78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GGT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78.12 ± 66.00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116.31 ± 89.13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Urine WBC ≥10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(9.68%)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(12.90%)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</w:tr>
      <w:tr w:rsidR="00DA3F1F" w:rsidTr="009603D6"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Length of stay</w:t>
            </w:r>
          </w:p>
        </w:tc>
        <w:tc>
          <w:tcPr>
            <w:tcW w:w="2337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5.94 ± 6.33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3.86 ± 2.16</w:t>
            </w:r>
          </w:p>
        </w:tc>
        <w:tc>
          <w:tcPr>
            <w:tcW w:w="2338" w:type="dxa"/>
          </w:tcPr>
          <w:p w:rsidR="00DA3F1F" w:rsidRDefault="00DA3F1F" w:rsidP="00581A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</w:t>
            </w:r>
          </w:p>
        </w:tc>
      </w:tr>
    </w:tbl>
    <w:p w:rsidR="00F15564" w:rsidRDefault="00F15564" w:rsidP="00581A5C">
      <w:pPr>
        <w:rPr>
          <w:rFonts w:ascii="Times New Roman" w:hAnsi="Times New Roman" w:cs="Times New Roman"/>
          <w:b/>
          <w:sz w:val="24"/>
          <w:szCs w:val="24"/>
        </w:rPr>
      </w:pPr>
    </w:p>
    <w:p w:rsidR="009A3648" w:rsidRPr="004E3379" w:rsidRDefault="009A3648" w:rsidP="00581A5C">
      <w:pPr>
        <w:rPr>
          <w:rFonts w:ascii="Times New Roman" w:hAnsi="Times New Roman" w:cs="Times New Roman"/>
          <w:sz w:val="24"/>
          <w:szCs w:val="24"/>
        </w:rPr>
      </w:pPr>
      <w:r w:rsidRPr="009A3648">
        <w:rPr>
          <w:rFonts w:ascii="Times New Roman" w:hAnsi="Times New Roman" w:cs="Times New Roman"/>
          <w:b/>
          <w:sz w:val="24"/>
          <w:szCs w:val="24"/>
        </w:rPr>
        <w:t>Conclusions: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258DA">
        <w:rPr>
          <w:rFonts w:ascii="Times New Roman" w:hAnsi="Times New Roman" w:cs="Times New Roman"/>
          <w:sz w:val="24"/>
          <w:szCs w:val="24"/>
        </w:rPr>
        <w:t>IVIG plus infliximab</w:t>
      </w:r>
      <w:r w:rsidR="008D0D5A" w:rsidRPr="009258DA">
        <w:rPr>
          <w:rFonts w:ascii="Times New Roman" w:hAnsi="Times New Roman" w:cs="Times New Roman"/>
          <w:sz w:val="24"/>
          <w:szCs w:val="24"/>
        </w:rPr>
        <w:t xml:space="preserve"> as initial therapy</w:t>
      </w:r>
      <w:r w:rsidRPr="009258DA">
        <w:rPr>
          <w:rFonts w:ascii="Times New Roman" w:hAnsi="Times New Roman" w:cs="Times New Roman"/>
          <w:sz w:val="24"/>
          <w:szCs w:val="24"/>
        </w:rPr>
        <w:t xml:space="preserve"> reduces the need for additional second line therapy in KD patients who present with </w:t>
      </w:r>
      <w:r w:rsidR="00097EEE" w:rsidRPr="009258DA">
        <w:rPr>
          <w:rFonts w:ascii="Times New Roman" w:hAnsi="Times New Roman" w:cs="Times New Roman"/>
          <w:sz w:val="24"/>
          <w:szCs w:val="24"/>
        </w:rPr>
        <w:t>CA</w:t>
      </w:r>
      <w:r w:rsidR="00097EEE" w:rsidRPr="009258DA">
        <w:rPr>
          <w:rFonts w:ascii="Times New Roman" w:hAnsi="Times New Roman" w:cs="Times New Roman"/>
          <w:sz w:val="24"/>
          <w:szCs w:val="24"/>
        </w:rPr>
        <w:t>Ls</w:t>
      </w:r>
      <w:r w:rsidRPr="009258DA">
        <w:rPr>
          <w:rFonts w:ascii="Times New Roman" w:hAnsi="Times New Roman" w:cs="Times New Roman"/>
          <w:sz w:val="24"/>
          <w:szCs w:val="24"/>
        </w:rPr>
        <w:t xml:space="preserve">. </w:t>
      </w:r>
      <w:r w:rsidR="00097EEE" w:rsidRPr="009258DA">
        <w:rPr>
          <w:rFonts w:ascii="Times New Roman" w:hAnsi="Times New Roman" w:cs="Times New Roman"/>
          <w:sz w:val="24"/>
          <w:szCs w:val="24"/>
        </w:rPr>
        <w:t>Infliximab plus</w:t>
      </w:r>
      <w:r w:rsidR="00097EEE" w:rsidRPr="009258DA">
        <w:rPr>
          <w:rFonts w:ascii="Times New Roman" w:hAnsi="Times New Roman" w:cs="Times New Roman"/>
          <w:sz w:val="24"/>
          <w:szCs w:val="24"/>
        </w:rPr>
        <w:t xml:space="preserve"> IVIG should be considered </w:t>
      </w:r>
      <w:r w:rsidR="00097EEE" w:rsidRPr="009258DA">
        <w:rPr>
          <w:rFonts w:ascii="Times New Roman" w:hAnsi="Times New Roman" w:cs="Times New Roman"/>
          <w:sz w:val="24"/>
          <w:szCs w:val="24"/>
        </w:rPr>
        <w:t xml:space="preserve">as initial therapy </w:t>
      </w:r>
      <w:r w:rsidR="00097EEE" w:rsidRPr="009258DA">
        <w:rPr>
          <w:rFonts w:ascii="Times New Roman" w:hAnsi="Times New Roman" w:cs="Times New Roman"/>
          <w:sz w:val="24"/>
          <w:szCs w:val="24"/>
        </w:rPr>
        <w:t>for children with KD presenting with CALs</w:t>
      </w:r>
      <w:r w:rsidR="00097EEE" w:rsidRPr="009258DA">
        <w:rPr>
          <w:rFonts w:ascii="Times New Roman" w:hAnsi="Times New Roman" w:cs="Times New Roman"/>
          <w:sz w:val="24"/>
          <w:szCs w:val="24"/>
        </w:rPr>
        <w:t>.</w:t>
      </w:r>
      <w:r w:rsidR="00097EEE"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A3648" w:rsidRPr="004E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79"/>
    <w:rsid w:val="00034A6B"/>
    <w:rsid w:val="000422C9"/>
    <w:rsid w:val="00097EEE"/>
    <w:rsid w:val="002009F7"/>
    <w:rsid w:val="0020552F"/>
    <w:rsid w:val="00451E85"/>
    <w:rsid w:val="004E3379"/>
    <w:rsid w:val="00502B67"/>
    <w:rsid w:val="00556003"/>
    <w:rsid w:val="00581A5C"/>
    <w:rsid w:val="005A7122"/>
    <w:rsid w:val="006000E0"/>
    <w:rsid w:val="0068053F"/>
    <w:rsid w:val="006F2C8B"/>
    <w:rsid w:val="007576B1"/>
    <w:rsid w:val="00820097"/>
    <w:rsid w:val="008D0D5A"/>
    <w:rsid w:val="009152E3"/>
    <w:rsid w:val="009258DA"/>
    <w:rsid w:val="009603D6"/>
    <w:rsid w:val="009A3648"/>
    <w:rsid w:val="009C7C57"/>
    <w:rsid w:val="009F2911"/>
    <w:rsid w:val="00A227EF"/>
    <w:rsid w:val="00A960FD"/>
    <w:rsid w:val="00B11C0B"/>
    <w:rsid w:val="00B743E0"/>
    <w:rsid w:val="00C3645A"/>
    <w:rsid w:val="00CA2FDF"/>
    <w:rsid w:val="00D668FC"/>
    <w:rsid w:val="00D71790"/>
    <w:rsid w:val="00DA3F1F"/>
    <w:rsid w:val="00E51E35"/>
    <w:rsid w:val="00EE2009"/>
    <w:rsid w:val="00F15564"/>
    <w:rsid w:val="00F4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9A3648"/>
    <w:pPr>
      <w:spacing w:before="36" w:after="36" w:line="240" w:lineRule="auto"/>
    </w:pPr>
    <w:rPr>
      <w:rFonts w:ascii="Palatino Linotype" w:hAnsi="Palatino Linotype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A3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648"/>
  </w:style>
  <w:style w:type="character" w:styleId="CommentReference">
    <w:name w:val="annotation reference"/>
    <w:basedOn w:val="DefaultParagraphFont"/>
    <w:uiPriority w:val="99"/>
    <w:semiHidden/>
    <w:unhideWhenUsed/>
    <w:rsid w:val="00820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6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mpact">
    <w:name w:val="Compact"/>
    <w:basedOn w:val="BodyText"/>
    <w:qFormat/>
    <w:rsid w:val="009A3648"/>
    <w:pPr>
      <w:spacing w:before="36" w:after="36" w:line="240" w:lineRule="auto"/>
    </w:pPr>
    <w:rPr>
      <w:rFonts w:ascii="Palatino Linotype" w:hAnsi="Palatino Linotype"/>
      <w:sz w:val="18"/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rsid w:val="009A364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A3648"/>
  </w:style>
  <w:style w:type="character" w:styleId="CommentReference">
    <w:name w:val="annotation reference"/>
    <w:basedOn w:val="DefaultParagraphFont"/>
    <w:uiPriority w:val="99"/>
    <w:semiHidden/>
    <w:unhideWhenUsed/>
    <w:rsid w:val="008200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0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0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0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0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E6345-F737-40E7-8FAA-28ACCDDF9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 Colorado</Company>
  <LinksUpToDate>false</LinksUpToDate>
  <CharactersWithSpaces>3453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orca</dc:creator>
  <cp:lastModifiedBy>Dominguez, Samuel</cp:lastModifiedBy>
  <cp:revision>3</cp:revision>
  <cp:lastPrinted>2016-12-08T20:26:00Z</cp:lastPrinted>
  <dcterms:created xsi:type="dcterms:W3CDTF">2016-12-08T20:56:00Z</dcterms:created>
  <dcterms:modified xsi:type="dcterms:W3CDTF">2016-12-08T20:57:00Z</dcterms:modified>
</cp:coreProperties>
</file>